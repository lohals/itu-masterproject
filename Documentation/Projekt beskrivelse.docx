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290A9" w14:textId="70FE74DE" w:rsidR="00E275C0" w:rsidRDefault="00653C90" w:rsidP="0032522A">
      <w:pPr>
        <w:pStyle w:val="Heading1"/>
        <w:rPr>
          <w:lang w:val="da-DK"/>
        </w:rPr>
      </w:pPr>
      <w:r>
        <w:rPr>
          <w:lang w:val="da-DK"/>
        </w:rPr>
        <w:t>Projekt</w:t>
      </w:r>
      <w:r w:rsidR="00E275C0">
        <w:rPr>
          <w:lang w:val="da-DK"/>
        </w:rPr>
        <w:t>beskrivelse</w:t>
      </w:r>
    </w:p>
    <w:p w14:paraId="61CA54D5" w14:textId="2A2564DE" w:rsidR="00052F36" w:rsidRPr="00052F36" w:rsidRDefault="00052F36" w:rsidP="00052F36">
      <w:pPr>
        <w:pStyle w:val="Heading2"/>
      </w:pPr>
      <w:r>
        <w:t>Baggrund</w:t>
      </w:r>
    </w:p>
    <w:p w14:paraId="03106E91" w14:textId="1BF8FAA5" w:rsidR="00C6059F" w:rsidRDefault="00E275C0">
      <w:pPr>
        <w:rPr>
          <w:lang w:val="da-DK"/>
        </w:rPr>
      </w:pPr>
      <w:r>
        <w:rPr>
          <w:lang w:val="da-DK"/>
        </w:rPr>
        <w:t xml:space="preserve">Siden 1. </w:t>
      </w:r>
      <w:r w:rsidR="007B72ED">
        <w:rPr>
          <w:lang w:val="da-DK"/>
        </w:rPr>
        <w:t>januar</w:t>
      </w:r>
      <w:r>
        <w:rPr>
          <w:lang w:val="da-DK"/>
        </w:rPr>
        <w:t xml:space="preserve"> 2008 er al lovgivning </w:t>
      </w:r>
      <w:r w:rsidR="0062652A">
        <w:rPr>
          <w:lang w:val="da-DK"/>
        </w:rPr>
        <w:t xml:space="preserve">og administrative forskrifter </w:t>
      </w:r>
      <w:r>
        <w:rPr>
          <w:lang w:val="da-DK"/>
        </w:rPr>
        <w:t xml:space="preserve">der udkommer i Danmark overgået til kun at udkomme digitalt. </w:t>
      </w:r>
      <w:del w:id="0" w:author="Rasmus Lohals" w:date="2017-01-28T18:01:00Z">
        <w:r w:rsidDel="00C958FB">
          <w:rPr>
            <w:lang w:val="da-DK"/>
          </w:rPr>
          <w:delText xml:space="preserve">Før denne dato </w:delText>
        </w:r>
        <w:r w:rsidR="0062652A" w:rsidDel="00C958FB">
          <w:rPr>
            <w:lang w:val="da-DK"/>
          </w:rPr>
          <w:delText>blev alle nye regler kundgjort</w:delText>
        </w:r>
        <w:r w:rsidDel="00C958FB">
          <w:rPr>
            <w:lang w:val="da-DK"/>
          </w:rPr>
          <w:delText xml:space="preserve"> dagligt i tidsskrifterne Lovtidende A, B og C. Dette blev i 2008 erstattet med </w:delText>
        </w:r>
        <w:r w:rsidR="00500BC0" w:rsidDel="00C958FB">
          <w:fldChar w:fldCharType="begin"/>
        </w:r>
        <w:r w:rsidR="00500BC0" w:rsidDel="00C958FB">
          <w:delInstrText xml:space="preserve"> HYPERLINK "http://www.lovtidenden.dk" </w:delInstrText>
        </w:r>
        <w:r w:rsidR="00500BC0" w:rsidDel="00C958FB">
          <w:fldChar w:fldCharType="separate"/>
        </w:r>
        <w:r w:rsidR="00CB487F" w:rsidDel="00C958FB">
          <w:rPr>
            <w:rStyle w:val="Hyperlink"/>
            <w:lang w:val="da-DK"/>
          </w:rPr>
          <w:delText>www.lovtidende</w:delText>
        </w:r>
        <w:r w:rsidRPr="0078707C" w:rsidDel="00C958FB">
          <w:rPr>
            <w:rStyle w:val="Hyperlink"/>
            <w:lang w:val="da-DK"/>
          </w:rPr>
          <w:delText>.dk</w:delText>
        </w:r>
        <w:r w:rsidR="00500BC0" w:rsidDel="00C958FB">
          <w:rPr>
            <w:rStyle w:val="Hyperlink"/>
            <w:lang w:val="da-DK"/>
          </w:rPr>
          <w:fldChar w:fldCharType="end"/>
        </w:r>
        <w:r w:rsidDel="00C958FB">
          <w:rPr>
            <w:lang w:val="da-DK"/>
          </w:rPr>
          <w:delText xml:space="preserve">. </w:delText>
        </w:r>
      </w:del>
      <w:r w:rsidR="004E1A40">
        <w:rPr>
          <w:lang w:val="da-DK"/>
        </w:rPr>
        <w:t xml:space="preserve">I forbindelse med arbejdet omkring fuld </w:t>
      </w:r>
      <w:r w:rsidR="007A4C5F">
        <w:rPr>
          <w:lang w:val="da-DK"/>
        </w:rPr>
        <w:t>digitalisering af</w:t>
      </w:r>
      <w:r w:rsidR="004E1A40">
        <w:rPr>
          <w:lang w:val="da-DK"/>
        </w:rPr>
        <w:t xml:space="preserve"> lovgivningsprocessen og de dokumenter </w:t>
      </w:r>
      <w:r w:rsidR="00955FBA">
        <w:rPr>
          <w:lang w:val="da-DK"/>
        </w:rPr>
        <w:t xml:space="preserve">som </w:t>
      </w:r>
      <w:r w:rsidR="00AE69CF">
        <w:rPr>
          <w:lang w:val="da-DK"/>
        </w:rPr>
        <w:t>produceres i den forbindelse, blev der udviklet</w:t>
      </w:r>
      <w:r w:rsidR="009A5941">
        <w:rPr>
          <w:lang w:val="da-DK"/>
        </w:rPr>
        <w:t xml:space="preserve"> en</w:t>
      </w:r>
      <w:r w:rsidR="00AE69CF">
        <w:rPr>
          <w:lang w:val="da-DK"/>
        </w:rPr>
        <w:t xml:space="preserve"> </w:t>
      </w:r>
      <w:r w:rsidR="00CB487F">
        <w:rPr>
          <w:lang w:val="da-DK"/>
        </w:rPr>
        <w:t>datamodel i xml skemaer, for de elementer og doku</w:t>
      </w:r>
      <w:r w:rsidR="0062652A">
        <w:rPr>
          <w:lang w:val="da-DK"/>
        </w:rPr>
        <w:t xml:space="preserve">menttyper lovgivning består af (Lex Dania xml). </w:t>
      </w:r>
      <w:r w:rsidR="00AB08EA">
        <w:rPr>
          <w:lang w:val="da-DK"/>
        </w:rPr>
        <w:t>Seneste versi</w:t>
      </w:r>
      <w:r w:rsidR="008B4617">
        <w:rPr>
          <w:lang w:val="da-DK"/>
        </w:rPr>
        <w:t>o</w:t>
      </w:r>
      <w:r w:rsidR="00AB08EA">
        <w:rPr>
          <w:lang w:val="da-DK"/>
        </w:rPr>
        <w:t>n af d</w:t>
      </w:r>
      <w:r w:rsidR="00CB487F">
        <w:rPr>
          <w:lang w:val="da-DK"/>
        </w:rPr>
        <w:t>is</w:t>
      </w:r>
      <w:r w:rsidR="004C4A56">
        <w:rPr>
          <w:lang w:val="da-DK"/>
        </w:rPr>
        <w:t>se</w:t>
      </w:r>
      <w:r w:rsidR="00AB08EA">
        <w:rPr>
          <w:lang w:val="da-DK"/>
        </w:rPr>
        <w:t xml:space="preserve"> skemaer</w:t>
      </w:r>
      <w:r w:rsidR="009A5941">
        <w:rPr>
          <w:lang w:val="da-DK"/>
        </w:rPr>
        <w:t xml:space="preserve"> er offentligt tilgængelig </w:t>
      </w:r>
      <w:r w:rsidR="004C4A56">
        <w:rPr>
          <w:lang w:val="da-DK"/>
        </w:rPr>
        <w:t xml:space="preserve">her: </w:t>
      </w:r>
      <w:hyperlink r:id="rId5" w:history="1">
        <w:r w:rsidR="004C4A56" w:rsidRPr="0078707C">
          <w:rPr>
            <w:rStyle w:val="Hyperlink"/>
            <w:lang w:val="da-DK"/>
          </w:rPr>
          <w:t>https://www.retsinformation.dk/offentlig/xml/schemas/2016/09/26/</w:t>
        </w:r>
      </w:hyperlink>
      <w:r w:rsidR="004C4A56">
        <w:rPr>
          <w:lang w:val="da-DK"/>
        </w:rPr>
        <w:t>.</w:t>
      </w:r>
      <w:r w:rsidR="0062652A">
        <w:rPr>
          <w:lang w:val="da-DK"/>
        </w:rPr>
        <w:t xml:space="preserve"> Lex Dania xml er det varige </w:t>
      </w:r>
      <w:ins w:id="1" w:author="Rasmus Lohals" w:date="2017-01-28T18:01:00Z">
        <w:r w:rsidR="00334603">
          <w:rPr>
            <w:lang w:val="da-DK"/>
          </w:rPr>
          <w:t>data</w:t>
        </w:r>
      </w:ins>
      <w:r w:rsidR="0062652A">
        <w:rPr>
          <w:lang w:val="da-DK"/>
        </w:rPr>
        <w:t xml:space="preserve">format for regler, og herfra kan der produceres læsevenlige venlige og publiceringsparate formater såsom pdf og html. </w:t>
      </w:r>
    </w:p>
    <w:p w14:paraId="54FF510B" w14:textId="42D62529" w:rsidR="0062652A" w:rsidRDefault="0062652A">
      <w:pPr>
        <w:rPr>
          <w:lang w:val="da-DK"/>
        </w:rPr>
      </w:pPr>
    </w:p>
    <w:p w14:paraId="71D39202" w14:textId="01D2A3D8" w:rsidR="00BE32E8" w:rsidRDefault="001B5526" w:rsidP="002F72C2">
      <w:pPr>
        <w:rPr>
          <w:lang w:val="da-DK"/>
        </w:rPr>
      </w:pPr>
      <w:r>
        <w:rPr>
          <w:lang w:val="da-DK"/>
        </w:rPr>
        <w:t>Retssystemet i Danmark er baseret på de</w:t>
      </w:r>
      <w:ins w:id="2" w:author="Rasmus Lohals" w:date="2017-01-28T18:05:00Z">
        <w:r w:rsidR="000D2B82">
          <w:rPr>
            <w:lang w:val="da-DK"/>
          </w:rPr>
          <w:t>t</w:t>
        </w:r>
      </w:ins>
      <w:r>
        <w:rPr>
          <w:lang w:val="da-DK"/>
        </w:rPr>
        <w:t xml:space="preserve"> civilretslige princip</w:t>
      </w:r>
      <w:del w:id="3" w:author="Rasmus Lohals" w:date="2017-01-28T18:05:00Z">
        <w:r w:rsidDel="000D2B82">
          <w:rPr>
            <w:lang w:val="da-DK"/>
          </w:rPr>
          <w:delText>per</w:delText>
        </w:r>
      </w:del>
      <w:r>
        <w:rPr>
          <w:lang w:val="da-DK"/>
        </w:rPr>
        <w:t xml:space="preserve">. Helt </w:t>
      </w:r>
      <w:r w:rsidR="007C3FA4">
        <w:rPr>
          <w:lang w:val="da-DK"/>
        </w:rPr>
        <w:t xml:space="preserve">overordnet </w:t>
      </w:r>
      <w:r>
        <w:rPr>
          <w:lang w:val="da-DK"/>
        </w:rPr>
        <w:t>betyder det at alle juridisk gældende regler er baseret</w:t>
      </w:r>
      <w:r w:rsidR="007C3FA4">
        <w:rPr>
          <w:lang w:val="da-DK"/>
        </w:rPr>
        <w:t xml:space="preserve"> på</w:t>
      </w:r>
      <w:r>
        <w:rPr>
          <w:lang w:val="da-DK"/>
        </w:rPr>
        <w:t xml:space="preserve"> nedskrevne</w:t>
      </w:r>
      <w:r w:rsidR="007C3FA4">
        <w:rPr>
          <w:lang w:val="da-DK"/>
        </w:rPr>
        <w:t>, parlamentarisk vedtagne</w:t>
      </w:r>
      <w:r w:rsidR="0001564C">
        <w:rPr>
          <w:lang w:val="da-DK"/>
        </w:rPr>
        <w:t xml:space="preserve"> og kundgjorte </w:t>
      </w:r>
      <w:r>
        <w:rPr>
          <w:lang w:val="da-DK"/>
        </w:rPr>
        <w:t>love.</w:t>
      </w:r>
      <w:r w:rsidR="00BE32E8">
        <w:rPr>
          <w:lang w:val="da-DK"/>
        </w:rPr>
        <w:t xml:space="preserve"> Disse bliver løbende ændret</w:t>
      </w:r>
      <w:ins w:id="4" w:author="Rasmus Lohals" w:date="2017-01-28T18:01:00Z">
        <w:r w:rsidR="00334603">
          <w:rPr>
            <w:lang w:val="da-DK"/>
          </w:rPr>
          <w:t xml:space="preserve"> og</w:t>
        </w:r>
      </w:ins>
      <w:del w:id="5" w:author="Rasmus Lohals" w:date="2017-01-28T18:01:00Z">
        <w:r w:rsidR="00BE32E8" w:rsidDel="00334603">
          <w:rPr>
            <w:lang w:val="da-DK"/>
          </w:rPr>
          <w:delText>,</w:delText>
        </w:r>
      </w:del>
      <w:r w:rsidR="00BE32E8">
        <w:rPr>
          <w:lang w:val="da-DK"/>
        </w:rPr>
        <w:t xml:space="preserve"> v</w:t>
      </w:r>
      <w:r w:rsidR="007C3FA4">
        <w:rPr>
          <w:lang w:val="da-DK"/>
        </w:rPr>
        <w:t>idereudviklet i takt med at folketinget vedtager nye lov- og ændrings</w:t>
      </w:r>
      <w:ins w:id="6" w:author="Rasmus Lohals" w:date="2017-01-28T18:02:00Z">
        <w:r w:rsidR="00334603">
          <w:rPr>
            <w:lang w:val="da-DK"/>
          </w:rPr>
          <w:t>lov</w:t>
        </w:r>
      </w:ins>
      <w:r w:rsidR="007C3FA4">
        <w:rPr>
          <w:lang w:val="da-DK"/>
        </w:rPr>
        <w:t>forslag.</w:t>
      </w:r>
      <w:r w:rsidR="0001564C">
        <w:rPr>
          <w:lang w:val="da-DK"/>
        </w:rPr>
        <w:t xml:space="preserve"> </w:t>
      </w:r>
      <w:r w:rsidR="00BE32E8">
        <w:rPr>
          <w:lang w:val="da-DK"/>
        </w:rPr>
        <w:t>Når en Lov over tid er blevet ændret af en eller flere ændri</w:t>
      </w:r>
      <w:r w:rsidR="002F72C2">
        <w:rPr>
          <w:lang w:val="da-DK"/>
        </w:rPr>
        <w:t>n</w:t>
      </w:r>
      <w:r w:rsidR="00BE32E8">
        <w:rPr>
          <w:lang w:val="da-DK"/>
        </w:rPr>
        <w:t>gslove</w:t>
      </w:r>
      <w:ins w:id="7" w:author="Rasmus Lohals" w:date="2017-01-28T18:24:00Z">
        <w:r w:rsidR="009B0305">
          <w:rPr>
            <w:lang w:val="da-DK"/>
          </w:rPr>
          <w:t>,</w:t>
        </w:r>
      </w:ins>
      <w:r w:rsidR="00BE32E8">
        <w:rPr>
          <w:lang w:val="da-DK"/>
        </w:rPr>
        <w:t xml:space="preserve"> pågår der en </w:t>
      </w:r>
      <w:r w:rsidR="002F72C2">
        <w:rPr>
          <w:lang w:val="da-DK"/>
        </w:rPr>
        <w:t xml:space="preserve">ministeriel </w:t>
      </w:r>
      <w:r w:rsidR="00BE32E8">
        <w:rPr>
          <w:lang w:val="da-DK"/>
        </w:rPr>
        <w:t>konsoliderings</w:t>
      </w:r>
      <w:del w:id="8" w:author="Rasmus Lohals" w:date="2017-01-28T18:02:00Z">
        <w:r w:rsidR="002F72C2" w:rsidDel="00334603">
          <w:rPr>
            <w:lang w:val="da-DK"/>
          </w:rPr>
          <w:delText xml:space="preserve"> </w:delText>
        </w:r>
      </w:del>
      <w:r w:rsidR="002F72C2">
        <w:rPr>
          <w:lang w:val="da-DK"/>
        </w:rPr>
        <w:t>proce</w:t>
      </w:r>
      <w:r w:rsidR="00BE32E8">
        <w:rPr>
          <w:lang w:val="da-DK"/>
        </w:rPr>
        <w:t>s</w:t>
      </w:r>
      <w:ins w:id="9" w:author="Rasmus Lohals" w:date="2017-01-28T18:24:00Z">
        <w:r w:rsidR="009B0305">
          <w:rPr>
            <w:lang w:val="da-DK"/>
          </w:rPr>
          <w:t>,</w:t>
        </w:r>
      </w:ins>
      <w:r w:rsidR="00BE32E8">
        <w:rPr>
          <w:lang w:val="da-DK"/>
        </w:rPr>
        <w:t xml:space="preserve"> hvor alle ændringer </w:t>
      </w:r>
      <w:r w:rsidR="00BF4B6D">
        <w:rPr>
          <w:lang w:val="da-DK"/>
        </w:rPr>
        <w:t>på struktureret</w:t>
      </w:r>
      <w:r w:rsidR="002F72C2">
        <w:rPr>
          <w:lang w:val="da-DK"/>
        </w:rPr>
        <w:t xml:space="preserve"> vis </w:t>
      </w:r>
      <w:r w:rsidR="00BE32E8">
        <w:rPr>
          <w:lang w:val="da-DK"/>
        </w:rPr>
        <w:t>sammenskrives ind i den oprindelige lov</w:t>
      </w:r>
      <w:r w:rsidR="002F72C2">
        <w:rPr>
          <w:lang w:val="da-DK"/>
        </w:rPr>
        <w:t xml:space="preserve"> til en </w:t>
      </w:r>
      <w:ins w:id="10" w:author="Rasmus Lohals" w:date="2017-01-28T18:02:00Z">
        <w:r w:rsidR="002C6AB5">
          <w:rPr>
            <w:lang w:val="da-DK"/>
          </w:rPr>
          <w:t xml:space="preserve">ny kundgjort </w:t>
        </w:r>
      </w:ins>
      <w:r w:rsidR="002F72C2">
        <w:rPr>
          <w:lang w:val="da-DK"/>
        </w:rPr>
        <w:t>Lovbekendtgørelse. Herved ophæves den oprindelige lov og dennes senere udkomne ændringer, og kun lovbekendtgørelse</w:t>
      </w:r>
      <w:ins w:id="11" w:author="Rasmus Lohals" w:date="2017-01-28T18:05:00Z">
        <w:r w:rsidR="00094E26">
          <w:rPr>
            <w:lang w:val="da-DK"/>
          </w:rPr>
          <w:t>n</w:t>
        </w:r>
      </w:ins>
      <w:del w:id="12" w:author="Rasmus Lohals" w:date="2017-01-28T18:05:00Z">
        <w:r w:rsidR="003F60AD" w:rsidDel="00094E26">
          <w:rPr>
            <w:lang w:val="da-DK"/>
          </w:rPr>
          <w:delText>r</w:delText>
        </w:r>
      </w:del>
      <w:r w:rsidR="002F72C2">
        <w:rPr>
          <w:lang w:val="da-DK"/>
        </w:rPr>
        <w:t xml:space="preserve"> står tilbage som gældende regel </w:t>
      </w:r>
      <w:r w:rsidR="0032522A">
        <w:rPr>
          <w:lang w:val="da-DK"/>
        </w:rPr>
        <w:t xml:space="preserve">dokument </w:t>
      </w:r>
      <w:r w:rsidR="002F72C2">
        <w:rPr>
          <w:lang w:val="da-DK"/>
        </w:rPr>
        <w:t>for</w:t>
      </w:r>
      <w:r w:rsidR="0032522A">
        <w:rPr>
          <w:lang w:val="da-DK"/>
        </w:rPr>
        <w:t xml:space="preserve"> et givent</w:t>
      </w:r>
      <w:r w:rsidR="002F72C2">
        <w:rPr>
          <w:lang w:val="da-DK"/>
        </w:rPr>
        <w:t xml:space="preserve"> lovkompleks.</w:t>
      </w:r>
      <w:r w:rsidR="00E316C3">
        <w:rPr>
          <w:lang w:val="da-DK"/>
        </w:rPr>
        <w:t xml:space="preserve"> Man kan således betragte </w:t>
      </w:r>
      <w:ins w:id="13" w:author="Rasmus Lohals" w:date="2017-01-28T18:06:00Z">
        <w:r w:rsidR="008701BD">
          <w:rPr>
            <w:lang w:val="da-DK"/>
          </w:rPr>
          <w:t xml:space="preserve">et </w:t>
        </w:r>
      </w:ins>
      <w:r w:rsidR="00E316C3">
        <w:rPr>
          <w:lang w:val="da-DK"/>
        </w:rPr>
        <w:t xml:space="preserve">gældende </w:t>
      </w:r>
      <w:del w:id="14" w:author="Rasmus Lohals" w:date="2017-01-28T18:06:00Z">
        <w:r w:rsidR="00E316C3" w:rsidDel="008701BD">
          <w:rPr>
            <w:lang w:val="da-DK"/>
          </w:rPr>
          <w:delText xml:space="preserve">lovgivning for </w:delText>
        </w:r>
        <w:r w:rsidR="00C41CE2" w:rsidDel="008701BD">
          <w:rPr>
            <w:lang w:val="da-DK"/>
          </w:rPr>
          <w:delText xml:space="preserve">et </w:delText>
        </w:r>
      </w:del>
      <w:r w:rsidR="00E316C3">
        <w:rPr>
          <w:lang w:val="da-DK"/>
        </w:rPr>
        <w:t xml:space="preserve">lovkompleks i et givet punkt </w:t>
      </w:r>
      <w:r w:rsidR="00C41CE2">
        <w:rPr>
          <w:lang w:val="da-DK"/>
        </w:rPr>
        <w:t xml:space="preserve">i </w:t>
      </w:r>
      <w:r w:rsidR="00E316C3">
        <w:rPr>
          <w:lang w:val="da-DK"/>
        </w:rPr>
        <w:t>tid, som den seneste gældende lov eller lovb</w:t>
      </w:r>
      <w:r w:rsidR="000474CD">
        <w:rPr>
          <w:lang w:val="da-DK"/>
        </w:rPr>
        <w:t xml:space="preserve">ekendtgørelse, med </w:t>
      </w:r>
      <w:del w:id="15" w:author="Rasmus Lohals" w:date="2017-01-28T18:02:00Z">
        <w:r w:rsidR="000474CD" w:rsidDel="00895D01">
          <w:rPr>
            <w:lang w:val="da-DK"/>
          </w:rPr>
          <w:delText>denes</w:delText>
        </w:r>
      </w:del>
      <w:ins w:id="16" w:author="Rasmus Lohals" w:date="2017-01-28T18:02:00Z">
        <w:r w:rsidR="00895D01">
          <w:rPr>
            <w:lang w:val="da-DK"/>
          </w:rPr>
          <w:t>dennes</w:t>
        </w:r>
      </w:ins>
      <w:r w:rsidR="000474CD">
        <w:rPr>
          <w:lang w:val="da-DK"/>
        </w:rPr>
        <w:t xml:space="preserve"> senere udkomne og </w:t>
      </w:r>
      <w:ins w:id="17" w:author="Rasmus Lohals" w:date="2017-01-28T18:06:00Z">
        <w:r w:rsidR="00E01884">
          <w:rPr>
            <w:lang w:val="da-DK"/>
          </w:rPr>
          <w:t xml:space="preserve">på tidspunktet </w:t>
        </w:r>
      </w:ins>
      <w:r w:rsidR="000474CD">
        <w:rPr>
          <w:lang w:val="da-DK"/>
        </w:rPr>
        <w:t>ikrafttrådte ændringer indarbejdet.</w:t>
      </w:r>
    </w:p>
    <w:p w14:paraId="4ECC9E2C" w14:textId="77777777" w:rsidR="00B5101C" w:rsidRDefault="00B5101C" w:rsidP="002F72C2">
      <w:pPr>
        <w:rPr>
          <w:lang w:val="da-DK"/>
        </w:rPr>
      </w:pPr>
    </w:p>
    <w:p w14:paraId="3F671DB3" w14:textId="6ED5876D" w:rsidR="00FD2365" w:rsidRDefault="00FD2365" w:rsidP="002F72C2">
      <w:pPr>
        <w:rPr>
          <w:lang w:val="da-DK"/>
        </w:rPr>
      </w:pPr>
      <w:r>
        <w:rPr>
          <w:lang w:val="da-DK"/>
        </w:rPr>
        <w:t>De diskrete æ</w:t>
      </w:r>
      <w:r w:rsidR="0032522A">
        <w:rPr>
          <w:lang w:val="da-DK"/>
        </w:rPr>
        <w:t xml:space="preserve">ndringer til en eksisterende lov er beskrevet i </w:t>
      </w:r>
      <w:r>
        <w:rPr>
          <w:lang w:val="da-DK"/>
        </w:rPr>
        <w:t xml:space="preserve">en Aendring som består dels af en AendringDefinition og en AendringAktion. AendringDefinition </w:t>
      </w:r>
      <w:r w:rsidR="0098706D">
        <w:rPr>
          <w:lang w:val="da-DK"/>
        </w:rPr>
        <w:t xml:space="preserve">elementet </w:t>
      </w:r>
      <w:r>
        <w:rPr>
          <w:lang w:val="da-DK"/>
        </w:rPr>
        <w:t xml:space="preserve">er et stykke prosa på en sætning der nøje beskriver et eller flere koordinater i et lov dokument der skal ændres, og hvad det er for en type ændring. Hvis ændringen handler om at indsætte et </w:t>
      </w:r>
      <w:ins w:id="18" w:author="Rasmus Lohals" w:date="2017-01-28T18:03:00Z">
        <w:r w:rsidR="00E62AE2">
          <w:rPr>
            <w:lang w:val="da-DK"/>
          </w:rPr>
          <w:t xml:space="preserve">nyt element </w:t>
        </w:r>
      </w:ins>
      <w:r>
        <w:rPr>
          <w:lang w:val="da-DK"/>
        </w:rPr>
        <w:t xml:space="preserve">eller erstatte </w:t>
      </w:r>
      <w:del w:id="19" w:author="Rasmus Lohals" w:date="2017-01-28T18:03:00Z">
        <w:r w:rsidDel="00E62AE2">
          <w:rPr>
            <w:lang w:val="da-DK"/>
          </w:rPr>
          <w:delText>noget</w:delText>
        </w:r>
      </w:del>
      <w:ins w:id="20" w:author="Rasmus Lohals" w:date="2017-01-28T18:03:00Z">
        <w:r w:rsidR="00E62AE2">
          <w:rPr>
            <w:lang w:val="da-DK"/>
          </w:rPr>
          <w:t>et eksisterende element med noget andet</w:t>
        </w:r>
      </w:ins>
      <w:r>
        <w:rPr>
          <w:lang w:val="da-DK"/>
        </w:rPr>
        <w:t>, er indholdet udtrykt som en xml struktur i AendringAktion elementet.</w:t>
      </w:r>
      <w:r w:rsidR="00E316C3">
        <w:rPr>
          <w:lang w:val="da-DK"/>
        </w:rPr>
        <w:t xml:space="preserve"> </w:t>
      </w:r>
      <w:ins w:id="21" w:author="Rasmus Lohals" w:date="2017-01-28T18:03:00Z">
        <w:r w:rsidR="00D43F19">
          <w:rPr>
            <w:lang w:val="da-DK"/>
          </w:rPr>
          <w:t xml:space="preserve">Der kan også forekomme simple </w:t>
        </w:r>
      </w:ins>
      <w:ins w:id="22" w:author="Rasmus Lohals" w:date="2017-01-28T18:07:00Z">
        <w:r w:rsidR="00EA2BC2">
          <w:rPr>
            <w:lang w:val="da-DK"/>
          </w:rPr>
          <w:t xml:space="preserve">tekstuelle </w:t>
        </w:r>
      </w:ins>
      <w:ins w:id="23" w:author="Rasmus Lohals" w:date="2017-01-28T18:03:00Z">
        <w:r w:rsidR="00D43F19">
          <w:rPr>
            <w:lang w:val="da-DK"/>
          </w:rPr>
          <w:t xml:space="preserve">ændringer på sub-element niveau, som er søg og erstat af prosa. </w:t>
        </w:r>
      </w:ins>
      <w:r w:rsidR="00E316C3">
        <w:rPr>
          <w:lang w:val="da-DK"/>
        </w:rPr>
        <w:t>Man kan således betragte en Aendring som en patch a</w:t>
      </w:r>
      <w:ins w:id="24" w:author="Rasmus Lohals" w:date="2017-01-28T18:04:00Z">
        <w:r w:rsidR="00AB7468">
          <w:rPr>
            <w:lang w:val="da-DK"/>
          </w:rPr>
          <w:t>f</w:t>
        </w:r>
        <w:r w:rsidR="00E822CA">
          <w:rPr>
            <w:lang w:val="da-DK"/>
          </w:rPr>
          <w:t xml:space="preserve"> </w:t>
        </w:r>
      </w:ins>
      <w:del w:id="25" w:author="Rasmus Lohals" w:date="2017-01-28T18:04:00Z">
        <w:r w:rsidR="00E316C3" w:rsidDel="00AB7468">
          <w:rPr>
            <w:lang w:val="da-DK"/>
          </w:rPr>
          <w:delText xml:space="preserve">t </w:delText>
        </w:r>
      </w:del>
      <w:r w:rsidR="00E316C3">
        <w:rPr>
          <w:lang w:val="da-DK"/>
        </w:rPr>
        <w:t>et eksisterende dokument.</w:t>
      </w:r>
    </w:p>
    <w:p w14:paraId="33808165" w14:textId="77777777" w:rsidR="00E316C3" w:rsidRDefault="00E316C3" w:rsidP="002F72C2">
      <w:pPr>
        <w:rPr>
          <w:lang w:val="da-DK"/>
        </w:rPr>
      </w:pPr>
    </w:p>
    <w:p w14:paraId="6928ECD0" w14:textId="6211D94D" w:rsidR="00052F36" w:rsidRDefault="00052F36" w:rsidP="00052F36">
      <w:pPr>
        <w:pStyle w:val="Heading2"/>
        <w:rPr>
          <w:lang w:val="da-DK"/>
        </w:rPr>
      </w:pPr>
      <w:r>
        <w:rPr>
          <w:lang w:val="da-DK"/>
        </w:rPr>
        <w:t>Problemformulering</w:t>
      </w:r>
    </w:p>
    <w:p w14:paraId="63F0D27C" w14:textId="49271957" w:rsidR="00E316C3" w:rsidRDefault="00E316C3" w:rsidP="002F72C2">
      <w:pPr>
        <w:rPr>
          <w:lang w:val="da-DK"/>
        </w:rPr>
      </w:pPr>
      <w:r>
        <w:rPr>
          <w:lang w:val="da-DK"/>
        </w:rPr>
        <w:t xml:space="preserve">Nærværende opgave ønsker at belyse hvorvidt de juridiske fremstillinger af </w:t>
      </w:r>
      <w:r w:rsidR="00ED5BB3">
        <w:rPr>
          <w:lang w:val="da-DK"/>
        </w:rPr>
        <w:t>Ændringer</w:t>
      </w:r>
      <w:r>
        <w:rPr>
          <w:lang w:val="da-DK"/>
        </w:rPr>
        <w:t>, er tilstrækkelig præcis og struktureret</w:t>
      </w:r>
      <w:r w:rsidR="00C41CE2">
        <w:rPr>
          <w:lang w:val="da-DK"/>
        </w:rPr>
        <w:t xml:space="preserve"> til at dette vil kunne indlæses og afvikles maskinelt.</w:t>
      </w:r>
    </w:p>
    <w:p w14:paraId="20700380" w14:textId="77777777" w:rsidR="00052F36" w:rsidRDefault="00052F36" w:rsidP="00052F36">
      <w:pPr>
        <w:pStyle w:val="Heading2"/>
        <w:rPr>
          <w:lang w:val="da-DK"/>
        </w:rPr>
      </w:pPr>
    </w:p>
    <w:p w14:paraId="0F3E0A56" w14:textId="779B6B4B" w:rsidR="00C41CE2" w:rsidRDefault="00052F36" w:rsidP="00052F36">
      <w:pPr>
        <w:pStyle w:val="Heading2"/>
        <w:rPr>
          <w:lang w:val="da-DK"/>
        </w:rPr>
      </w:pPr>
      <w:r>
        <w:rPr>
          <w:lang w:val="da-DK"/>
        </w:rPr>
        <w:t>Metode</w:t>
      </w:r>
    </w:p>
    <w:p w14:paraId="7A62816D" w14:textId="4152C9E0" w:rsidR="00C41CE2" w:rsidRDefault="00C52E12" w:rsidP="002F72C2">
      <w:pPr>
        <w:rPr>
          <w:lang w:val="da-DK"/>
        </w:rPr>
      </w:pPr>
      <w:r>
        <w:rPr>
          <w:lang w:val="da-DK"/>
        </w:rPr>
        <w:t xml:space="preserve">Lex Dania xml for alle dansk lov dokumenter og relationer i mellem love og ændringslove er offentlig tilgængelig på www.retsinformation.dk. </w:t>
      </w:r>
      <w:r w:rsidR="00052F36">
        <w:rPr>
          <w:lang w:val="da-DK"/>
        </w:rPr>
        <w:t>Opgaven vil bestå i en empirisk undersøgelse af ændringer og de tilhørende ændringsdefinitioner</w:t>
      </w:r>
      <w:r w:rsidR="00D04BC1">
        <w:rPr>
          <w:lang w:val="da-DK"/>
        </w:rPr>
        <w:t>, og med udgangsp</w:t>
      </w:r>
      <w:r w:rsidR="00072BE6">
        <w:rPr>
          <w:lang w:val="da-DK"/>
        </w:rPr>
        <w:t xml:space="preserve">unkt i dette materiale modellere et </w:t>
      </w:r>
      <w:r w:rsidR="00D04BC1">
        <w:rPr>
          <w:lang w:val="da-DK"/>
        </w:rPr>
        <w:t>abstrakt synta</w:t>
      </w:r>
      <w:r w:rsidR="00072BE6">
        <w:rPr>
          <w:lang w:val="da-DK"/>
        </w:rPr>
        <w:t>x træ for ændringsdefinitioner, og anvende ANTLR til at beskrive en grammatik og derved få skrevet en parser.</w:t>
      </w:r>
    </w:p>
    <w:p w14:paraId="201764FA" w14:textId="77777777" w:rsidR="00072BE6" w:rsidRDefault="00072BE6" w:rsidP="002F72C2">
      <w:pPr>
        <w:rPr>
          <w:lang w:val="da-DK"/>
        </w:rPr>
      </w:pPr>
    </w:p>
    <w:p w14:paraId="3C89930D" w14:textId="3AA00828" w:rsidR="00072BE6" w:rsidRDefault="0098706D" w:rsidP="002F72C2">
      <w:pPr>
        <w:rPr>
          <w:lang w:val="da-DK"/>
        </w:rPr>
      </w:pPr>
      <w:r>
        <w:rPr>
          <w:lang w:val="da-DK"/>
        </w:rPr>
        <w:lastRenderedPageBreak/>
        <w:t xml:space="preserve">Parseren </w:t>
      </w:r>
      <w:r w:rsidR="00072BE6">
        <w:rPr>
          <w:lang w:val="da-DK"/>
        </w:rPr>
        <w:t>skal bruges til at bygge en ændring</w:t>
      </w:r>
      <w:del w:id="26" w:author="Rasmus Lohals" w:date="2017-01-28T18:26:00Z">
        <w:r w:rsidR="00072BE6" w:rsidDel="007E1C0D">
          <w:rPr>
            <w:lang w:val="da-DK"/>
          </w:rPr>
          <w:delText>s</w:delText>
        </w:r>
      </w:del>
      <w:ins w:id="27" w:author="Rasmus Lohals" w:date="2017-01-28T18:26:00Z">
        <w:r w:rsidR="00500BC0">
          <w:rPr>
            <w:lang w:val="da-DK"/>
          </w:rPr>
          <w:t xml:space="preserve"> </w:t>
        </w:r>
      </w:ins>
      <w:bookmarkStart w:id="28" w:name="_GoBack"/>
      <w:bookmarkEnd w:id="28"/>
      <w:del w:id="29" w:author="Rasmus Lohals" w:date="2017-01-28T18:26:00Z">
        <w:r w:rsidR="00072BE6" w:rsidDel="00500BC0">
          <w:rPr>
            <w:lang w:val="da-DK"/>
          </w:rPr>
          <w:delText xml:space="preserve">definition </w:delText>
        </w:r>
      </w:del>
      <w:r w:rsidR="00072BE6">
        <w:rPr>
          <w:lang w:val="da-DK"/>
        </w:rPr>
        <w:t>patch motor</w:t>
      </w:r>
      <w:r>
        <w:rPr>
          <w:lang w:val="da-DK"/>
        </w:rPr>
        <w:t>, og som et led i opgaven vil denne forsøges anvendt på eksisterende lovkomplekser</w:t>
      </w:r>
      <w:ins w:id="30" w:author="Rasmus Lohals" w:date="2017-01-28T18:25:00Z">
        <w:r w:rsidR="0096736A">
          <w:rPr>
            <w:lang w:val="da-DK"/>
          </w:rPr>
          <w:t xml:space="preserve">, </w:t>
        </w:r>
      </w:ins>
      <w:del w:id="31" w:author="Rasmus Lohals" w:date="2017-01-28T18:25:00Z">
        <w:r w:rsidDel="0096736A">
          <w:rPr>
            <w:lang w:val="da-DK"/>
          </w:rPr>
          <w:delText xml:space="preserve"> </w:delText>
        </w:r>
      </w:del>
      <w:r>
        <w:rPr>
          <w:lang w:val="da-DK"/>
        </w:rPr>
        <w:t xml:space="preserve">som allerede er konsolideret og på den måde validere hvor præcis </w:t>
      </w:r>
      <w:r w:rsidR="00AB36EE">
        <w:rPr>
          <w:lang w:val="da-DK"/>
        </w:rPr>
        <w:t>en sådan</w:t>
      </w:r>
      <w:r>
        <w:rPr>
          <w:lang w:val="da-DK"/>
        </w:rPr>
        <w:t xml:space="preserve"> motor kan blive.</w:t>
      </w:r>
    </w:p>
    <w:p w14:paraId="4C81D457" w14:textId="63DE643F" w:rsidR="00D618B1" w:rsidRDefault="00D618B1" w:rsidP="002F72C2">
      <w:pPr>
        <w:rPr>
          <w:lang w:val="da-DK"/>
        </w:rPr>
      </w:pPr>
    </w:p>
    <w:p w14:paraId="65B8B1AE" w14:textId="706B4177" w:rsidR="00D618B1" w:rsidRDefault="00D618B1" w:rsidP="002F72C2">
      <w:pPr>
        <w:rPr>
          <w:lang w:val="da-DK"/>
        </w:rPr>
      </w:pPr>
      <w:r>
        <w:rPr>
          <w:lang w:val="da-DK"/>
        </w:rPr>
        <w:t>For at bygge en sådan motor, vil det kræves at der også bygges en parser til prosaen af ParagrafIndledninger. Dette er nødvendigt fordi ændringslove kan ændre i flere dokumenter udtrykt i sep</w:t>
      </w:r>
      <w:ins w:id="32" w:author="Rasmus Lohals" w:date="2017-01-28T18:26:00Z">
        <w:r w:rsidR="00DF2D06">
          <w:rPr>
            <w:lang w:val="da-DK"/>
          </w:rPr>
          <w:t>a</w:t>
        </w:r>
      </w:ins>
      <w:del w:id="33" w:author="Rasmus Lohals" w:date="2017-01-28T18:26:00Z">
        <w:r w:rsidDel="00DF2D06">
          <w:rPr>
            <w:lang w:val="da-DK"/>
          </w:rPr>
          <w:delText>e</w:delText>
        </w:r>
      </w:del>
      <w:r>
        <w:rPr>
          <w:lang w:val="da-DK"/>
        </w:rPr>
        <w:t>rate paragrafer, hvor det nested element ParagrafIndledning udtrykker hvilket lov den givne paragraf ændrer i.</w:t>
      </w:r>
      <w:r w:rsidR="00913FF8">
        <w:rPr>
          <w:lang w:val="da-DK"/>
        </w:rPr>
        <w:t xml:space="preserve"> Det betragtes som en præmis at denne delopgave også udføres succesfuldt, men er ikke relevant for besvarelsen af selve hovedspørgsmålet i opgaven.</w:t>
      </w:r>
    </w:p>
    <w:p w14:paraId="79855685" w14:textId="77777777" w:rsidR="00D618B1" w:rsidRDefault="00D618B1" w:rsidP="002F72C2">
      <w:pPr>
        <w:rPr>
          <w:lang w:val="da-DK"/>
        </w:rPr>
      </w:pPr>
    </w:p>
    <w:p w14:paraId="24CA20E3" w14:textId="676C3953" w:rsidR="00D618B1" w:rsidRPr="00E275C0" w:rsidRDefault="00D618B1" w:rsidP="002F72C2">
      <w:pPr>
        <w:rPr>
          <w:lang w:val="da-DK"/>
        </w:rPr>
      </w:pPr>
      <w:r>
        <w:rPr>
          <w:lang w:val="da-DK"/>
        </w:rPr>
        <w:t>Alt efter resultatet vil opgaven</w:t>
      </w:r>
      <w:r w:rsidR="009F647F">
        <w:rPr>
          <w:lang w:val="da-DK"/>
        </w:rPr>
        <w:t xml:space="preserve"> søge at diskutere perspektivet</w:t>
      </w:r>
      <w:r w:rsidR="00780876">
        <w:rPr>
          <w:lang w:val="da-DK"/>
        </w:rPr>
        <w:t xml:space="preserve"> for sådan en patch motor,</w:t>
      </w:r>
      <w:r w:rsidR="009F647F">
        <w:rPr>
          <w:lang w:val="da-DK"/>
        </w:rPr>
        <w:t xml:space="preserve"> hvis det kan lade sig gøre tilstrækkeligt succesfuldt, eller </w:t>
      </w:r>
      <w:r w:rsidR="00780876">
        <w:rPr>
          <w:lang w:val="da-DK"/>
        </w:rPr>
        <w:t xml:space="preserve">hvis det ikke kan lade sig gøre hvorfor det er tilfældet. </w:t>
      </w:r>
    </w:p>
    <w:sectPr w:rsidR="00D618B1" w:rsidRPr="00E275C0" w:rsidSect="001C1DB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smus Lohals">
    <w15:presenceInfo w15:providerId="Windows Live" w15:userId="6564f60cf8de9a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revisionView w:markup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C0"/>
    <w:rsid w:val="0001564C"/>
    <w:rsid w:val="000474CD"/>
    <w:rsid w:val="00052F36"/>
    <w:rsid w:val="00072BE6"/>
    <w:rsid w:val="00094E26"/>
    <w:rsid w:val="000D2B82"/>
    <w:rsid w:val="001B5526"/>
    <w:rsid w:val="001C1DB0"/>
    <w:rsid w:val="002C6AB5"/>
    <w:rsid w:val="002F72C2"/>
    <w:rsid w:val="0032522A"/>
    <w:rsid w:val="00332991"/>
    <w:rsid w:val="00334603"/>
    <w:rsid w:val="003F60AD"/>
    <w:rsid w:val="004C4A56"/>
    <w:rsid w:val="004E129F"/>
    <w:rsid w:val="004E1A40"/>
    <w:rsid w:val="00500BC0"/>
    <w:rsid w:val="00567772"/>
    <w:rsid w:val="0062652A"/>
    <w:rsid w:val="00653C90"/>
    <w:rsid w:val="006B317D"/>
    <w:rsid w:val="00780876"/>
    <w:rsid w:val="007A4C5F"/>
    <w:rsid w:val="007B72ED"/>
    <w:rsid w:val="007C3FA4"/>
    <w:rsid w:val="007E1C0D"/>
    <w:rsid w:val="008701BD"/>
    <w:rsid w:val="00895D01"/>
    <w:rsid w:val="008B4617"/>
    <w:rsid w:val="00913FF8"/>
    <w:rsid w:val="00955FBA"/>
    <w:rsid w:val="0096736A"/>
    <w:rsid w:val="0098706D"/>
    <w:rsid w:val="009A5941"/>
    <w:rsid w:val="009B0305"/>
    <w:rsid w:val="009F647F"/>
    <w:rsid w:val="00A10F9D"/>
    <w:rsid w:val="00AB08EA"/>
    <w:rsid w:val="00AB36EE"/>
    <w:rsid w:val="00AB7468"/>
    <w:rsid w:val="00AE69CF"/>
    <w:rsid w:val="00B32878"/>
    <w:rsid w:val="00B43126"/>
    <w:rsid w:val="00B5101C"/>
    <w:rsid w:val="00BA6359"/>
    <w:rsid w:val="00BE32E8"/>
    <w:rsid w:val="00BF4B6D"/>
    <w:rsid w:val="00C41CE2"/>
    <w:rsid w:val="00C52E12"/>
    <w:rsid w:val="00C6059F"/>
    <w:rsid w:val="00C958FB"/>
    <w:rsid w:val="00CB487F"/>
    <w:rsid w:val="00D04BC1"/>
    <w:rsid w:val="00D43F19"/>
    <w:rsid w:val="00D618B1"/>
    <w:rsid w:val="00D738DB"/>
    <w:rsid w:val="00D82EEF"/>
    <w:rsid w:val="00DF2D06"/>
    <w:rsid w:val="00E01884"/>
    <w:rsid w:val="00E275C0"/>
    <w:rsid w:val="00E316C3"/>
    <w:rsid w:val="00E62AE2"/>
    <w:rsid w:val="00E822CA"/>
    <w:rsid w:val="00EA2BC2"/>
    <w:rsid w:val="00ED5BB3"/>
    <w:rsid w:val="00F80E2E"/>
    <w:rsid w:val="00FD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24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F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7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75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87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2F3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8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tsinformation.dk/offentlig/xml/schemas/2016/09/26/" TargetMode="Externa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7C95E-B110-F442-BCFE-B313F1EA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613</Words>
  <Characters>3499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Projektbeskrivelse</vt:lpstr>
      <vt:lpstr>    Baggrund</vt:lpstr>
      <vt:lpstr>    Problemformulering</vt:lpstr>
      <vt:lpstr>    </vt:lpstr>
      <vt:lpstr>    Metode</vt:lpstr>
    </vt:vector>
  </TitlesOfParts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Rasmus Lohals</cp:lastModifiedBy>
  <cp:revision>52</cp:revision>
  <dcterms:created xsi:type="dcterms:W3CDTF">2017-01-22T14:10:00Z</dcterms:created>
  <dcterms:modified xsi:type="dcterms:W3CDTF">2017-01-28T17:26:00Z</dcterms:modified>
</cp:coreProperties>
</file>